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6242D2" w14:textId="77777777" w:rsidR="009D23BD" w:rsidRDefault="004C1B2B">
      <w:pPr>
        <w:jc w:val="both"/>
      </w:pPr>
      <w:r>
        <w:rPr>
          <w:b/>
        </w:rPr>
        <w:t xml:space="preserve">Informatie Vlaanderen </w:t>
      </w:r>
    </w:p>
    <w:p w14:paraId="10AA6E4C" w14:textId="77777777" w:rsidR="009D23BD" w:rsidRDefault="004C1B2B">
      <w:pPr>
        <w:jc w:val="both"/>
      </w:pPr>
      <w:r>
        <w:t>Boudewijnlaan 30</w:t>
      </w:r>
    </w:p>
    <w:p w14:paraId="755624C2" w14:textId="77777777" w:rsidR="009D23BD" w:rsidRDefault="004C1B2B">
      <w:pPr>
        <w:jc w:val="both"/>
      </w:pPr>
      <w:r>
        <w:t>1000 Brussel</w:t>
      </w:r>
    </w:p>
    <w:p w14:paraId="04CD2DCD" w14:textId="77777777" w:rsidR="009D23BD" w:rsidRDefault="004C1B2B">
      <w:pPr>
        <w:jc w:val="both"/>
      </w:pPr>
      <w:r>
        <w:rPr>
          <w:b/>
        </w:rPr>
        <w:t xml:space="preserve">T </w:t>
      </w:r>
      <w:r>
        <w:t>+32 (0)2 553 72 02</w:t>
      </w:r>
    </w:p>
    <w:p w14:paraId="4E62C6BF" w14:textId="77777777" w:rsidR="009D23BD" w:rsidRDefault="009D23BD">
      <w:pPr>
        <w:jc w:val="both"/>
      </w:pPr>
    </w:p>
    <w:p w14:paraId="3E6F6CD9" w14:textId="77777777" w:rsidR="009D23BD" w:rsidRDefault="004C1B2B">
      <w:pPr>
        <w:jc w:val="both"/>
      </w:pPr>
      <w:r>
        <w:t>Koningin Maria Hendrikaplein 70</w:t>
      </w:r>
    </w:p>
    <w:p w14:paraId="53AF840B" w14:textId="77777777" w:rsidR="009D23BD" w:rsidRPr="00111761" w:rsidRDefault="004C1B2B">
      <w:pPr>
        <w:jc w:val="both"/>
      </w:pPr>
      <w:r w:rsidRPr="00111761">
        <w:t xml:space="preserve">9000 Gent </w:t>
      </w:r>
    </w:p>
    <w:p w14:paraId="0F697137" w14:textId="77777777" w:rsidR="009D23BD" w:rsidRPr="00111761" w:rsidRDefault="004C1B2B">
      <w:pPr>
        <w:jc w:val="both"/>
      </w:pPr>
      <w:r w:rsidRPr="00111761">
        <w:rPr>
          <w:b/>
        </w:rPr>
        <w:t>T</w:t>
      </w:r>
      <w:r w:rsidRPr="00111761">
        <w:t xml:space="preserve"> +32 (0)9 276 15 00</w:t>
      </w:r>
    </w:p>
    <w:p w14:paraId="5B290EF0" w14:textId="77777777" w:rsidR="009D23BD" w:rsidRPr="003176F3" w:rsidRDefault="004C1B2B">
      <w:pPr>
        <w:jc w:val="both"/>
      </w:pPr>
      <w:r w:rsidRPr="003176F3">
        <w:t>informatie.vlaanderen@vlaanderen.be</w:t>
      </w:r>
    </w:p>
    <w:p w14:paraId="512F03B9" w14:textId="77777777" w:rsidR="009D23BD" w:rsidRPr="00111761" w:rsidRDefault="004C1B2B">
      <w:pPr>
        <w:pStyle w:val="Ondertitel"/>
        <w:jc w:val="both"/>
      </w:pPr>
      <w:r w:rsidRPr="00111761">
        <w:rPr>
          <w:b/>
          <w:color w:val="FFF200"/>
        </w:rPr>
        <w:t>///</w:t>
      </w:r>
      <w:r w:rsidRPr="00111761">
        <w:t xml:space="preserve"> /</w:t>
      </w:r>
      <w:r w:rsidR="00111761" w:rsidRPr="00111761">
        <w:t>1</w:t>
      </w:r>
      <w:r w:rsidR="00111761" w:rsidRPr="0021623C">
        <w:rPr>
          <w:vertAlign w:val="superscript"/>
        </w:rPr>
        <w:t>e</w:t>
      </w:r>
      <w:r w:rsidR="00111761" w:rsidRPr="00111761">
        <w:t xml:space="preserve"> inhoudelijke</w:t>
      </w:r>
      <w:r w:rsidR="00A3508A" w:rsidRPr="00111761">
        <w:t xml:space="preserve"> workshop</w:t>
      </w:r>
      <w:r w:rsidRPr="00111761">
        <w:t xml:space="preserve"> OSLO² </w:t>
      </w:r>
      <w:r w:rsidR="00A3508A" w:rsidRPr="00111761">
        <w:t>Dossier</w:t>
      </w:r>
      <w:r w:rsidRPr="00111761">
        <w:t>/</w:t>
      </w:r>
    </w:p>
    <w:p w14:paraId="13AEB7B0" w14:textId="77777777" w:rsidR="009D23BD" w:rsidRDefault="004C1B2B">
      <w:pPr>
        <w:jc w:val="both"/>
      </w:pPr>
      <w:r>
        <w:rPr>
          <w:b/>
          <w:color w:val="FFF200"/>
        </w:rPr>
        <w:t>////////////////////////////////////////////////////////////////////////////////////////////////////////</w:t>
      </w:r>
    </w:p>
    <w:p w14:paraId="30C9887F" w14:textId="77777777" w:rsidR="009D23BD" w:rsidRDefault="00111761">
      <w:pPr>
        <w:jc w:val="both"/>
      </w:pPr>
      <w:r>
        <w:t>Datum: 28</w:t>
      </w:r>
      <w:r w:rsidR="004C1B2B">
        <w:t>/0</w:t>
      </w:r>
      <w:r w:rsidR="00A3508A">
        <w:t>2</w:t>
      </w:r>
      <w:r w:rsidR="004C1B2B">
        <w:t>/1</w:t>
      </w:r>
      <w:r w:rsidR="00A3508A">
        <w:t>9</w:t>
      </w:r>
      <w:r w:rsidR="004C1B2B">
        <w:t xml:space="preserve"> – 1</w:t>
      </w:r>
      <w:r>
        <w:t>4</w:t>
      </w:r>
      <w:r w:rsidR="004C1B2B">
        <w:t>:00 – 1</w:t>
      </w:r>
      <w:r>
        <w:t>6</w:t>
      </w:r>
      <w:r w:rsidR="004C1B2B">
        <w:t>:</w:t>
      </w:r>
      <w:r w:rsidR="00A3508A">
        <w:t>0</w:t>
      </w:r>
      <w:r w:rsidR="004C1B2B">
        <w:t>0</w:t>
      </w:r>
    </w:p>
    <w:p w14:paraId="3E863466" w14:textId="77777777" w:rsidR="009D23BD" w:rsidRDefault="004C1B2B">
      <w:pPr>
        <w:jc w:val="both"/>
      </w:pPr>
      <w:r>
        <w:t xml:space="preserve">Locatie: </w:t>
      </w:r>
      <w:r>
        <w:rPr>
          <w:noProof/>
          <w:lang w:val="en-US"/>
        </w:rPr>
        <w:drawing>
          <wp:inline distT="0" distB="0" distL="0" distR="0" wp14:anchorId="34DA218A" wp14:editId="2F45814D">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hyperlink r:id="rId11">
        <w:r w:rsidR="00A3508A">
          <w:rPr>
            <w:color w:val="0563C1"/>
            <w:u w:val="single"/>
          </w:rPr>
          <w:t>H</w:t>
        </w:r>
        <w:r w:rsidR="00111761">
          <w:rPr>
            <w:color w:val="0563C1"/>
            <w:u w:val="single"/>
          </w:rPr>
          <w:t>erman Teirlinck</w:t>
        </w:r>
        <w:r w:rsidR="00A3508A">
          <w:rPr>
            <w:color w:val="0563C1"/>
            <w:u w:val="single"/>
          </w:rPr>
          <w:t>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3D94F2BD" w14:textId="77777777" w:rsidR="009D23BD" w:rsidRDefault="004C1B2B">
      <w:pPr>
        <w:jc w:val="both"/>
        <w:rPr>
          <w:color w:val="3C96BE"/>
          <w:u w:val="single"/>
        </w:rPr>
      </w:pPr>
      <w:r>
        <w:fldChar w:fldCharType="end"/>
      </w:r>
      <w:r>
        <w:t xml:space="preserve">Aanwezig: </w:t>
      </w:r>
      <w:r w:rsidR="00111761" w:rsidRPr="00111761">
        <w:t xml:space="preserve">Remco Bruijnje, Bart De Keyser, Michiel De Keyzer, Anouk De Meester, Franky De Pestel, Arne De Proft, Roel Devriendt, Wim Lambrecht, Sarah Macquoy, Quincy Oeyen, Karim Ourtani, Andrzej </w:t>
      </w:r>
      <w:proofErr w:type="spellStart"/>
      <w:r w:rsidR="00111761" w:rsidRPr="00111761">
        <w:t>Perz</w:t>
      </w:r>
      <w:proofErr w:type="spellEnd"/>
      <w:r w:rsidR="00111761" w:rsidRPr="00111761">
        <w:t xml:space="preserve">, Hans Pollet, Inge Roosens, Steven </w:t>
      </w:r>
      <w:proofErr w:type="spellStart"/>
      <w:r w:rsidR="00111761" w:rsidRPr="00111761">
        <w:t>Staelens</w:t>
      </w:r>
      <w:proofErr w:type="spellEnd"/>
      <w:r w:rsidR="00111761" w:rsidRPr="00111761">
        <w:t xml:space="preserve">, Annelies Van Alphen, Jana Van Bouwel, Koen Van Daele, Geert Van Haute, Stijn Van </w:t>
      </w:r>
      <w:proofErr w:type="spellStart"/>
      <w:r w:rsidR="00111761" w:rsidRPr="00111761">
        <w:t>Troys</w:t>
      </w:r>
      <w:proofErr w:type="spellEnd"/>
      <w:r w:rsidR="00111761" w:rsidRPr="00111761">
        <w:t xml:space="preserve">, Henk Vanderstraeten, Petra </w:t>
      </w:r>
      <w:proofErr w:type="spellStart"/>
      <w:r w:rsidR="00111761" w:rsidRPr="00111761">
        <w:t>Vanhercke</w:t>
      </w:r>
      <w:proofErr w:type="spellEnd"/>
      <w:r w:rsidR="00111761" w:rsidRPr="00111761">
        <w:t>, Leen Vansteenkiste, Ariane Verspeeten</w:t>
      </w:r>
    </w:p>
    <w:p w14:paraId="163113A8" w14:textId="77777777" w:rsidR="009D23BD" w:rsidRDefault="004C1B2B">
      <w:pPr>
        <w:jc w:val="both"/>
      </w:pPr>
      <w:r>
        <w:t xml:space="preserve">Verslaggever: </w:t>
      </w:r>
      <w:r w:rsidR="00A3508A">
        <w:t>Arne De Proft</w:t>
      </w:r>
    </w:p>
    <w:p w14:paraId="73CBC315" w14:textId="77777777" w:rsidR="009D23BD" w:rsidRDefault="004C1B2B">
      <w:pPr>
        <w:jc w:val="both"/>
      </w:pPr>
      <w:r>
        <w:t>Bijlagen:</w:t>
      </w:r>
      <w:r w:rsidR="007A3371">
        <w:t xml:space="preserve"> Presentatie gebruikt tijdens workshop</w:t>
      </w:r>
      <w:r>
        <w:t xml:space="preserve"> </w:t>
      </w:r>
    </w:p>
    <w:p w14:paraId="6B07FF87" w14:textId="77777777" w:rsidR="009D23BD" w:rsidRDefault="004C1B2B">
      <w:pPr>
        <w:jc w:val="both"/>
      </w:pPr>
      <w:r>
        <w:rPr>
          <w:b/>
          <w:color w:val="FFF200"/>
        </w:rPr>
        <w:t>////////////////////////////////////////////////////////////////////////////////////////////////////////</w:t>
      </w:r>
    </w:p>
    <w:p w14:paraId="7CE531BF"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7FB277F9" w14:textId="77777777" w:rsidR="009D23BD" w:rsidRDefault="004C1B2B">
      <w:pPr>
        <w:pStyle w:val="Kop1"/>
        <w:numPr>
          <w:ilvl w:val="0"/>
          <w:numId w:val="4"/>
        </w:numPr>
        <w:ind w:hanging="432"/>
        <w:jc w:val="both"/>
      </w:pPr>
      <w:bookmarkStart w:id="0" w:name="_gjdgxs" w:colFirst="0" w:colLast="0"/>
      <w:bookmarkEnd w:id="0"/>
      <w:r>
        <w:t>Doelstelling</w:t>
      </w:r>
    </w:p>
    <w:p w14:paraId="7CB19AF1" w14:textId="77777777" w:rsidR="0021623C" w:rsidRDefault="004C1B2B" w:rsidP="002C7DCB">
      <w:pPr>
        <w:jc w:val="both"/>
      </w:pPr>
      <w:r>
        <w:t xml:space="preserve">Een eerste </w:t>
      </w:r>
      <w:r w:rsidR="0021623C">
        <w:t xml:space="preserve">inhoudelijke </w:t>
      </w:r>
      <w:r>
        <w:t>werksessie in Brussel rond "</w:t>
      </w:r>
      <w:r w:rsidR="002C7DCB">
        <w:t>d</w:t>
      </w:r>
      <w:r w:rsidR="00A3508A">
        <w:t>ossier” in relatie met OSLO²</w:t>
      </w:r>
      <w:r>
        <w:t xml:space="preserve"> met als doel</w:t>
      </w:r>
      <w:r w:rsidR="00A3508A">
        <w:t>:</w:t>
      </w:r>
      <w:r>
        <w:t xml:space="preserve"> </w:t>
      </w:r>
      <w:r w:rsidR="0021623C">
        <w:t xml:space="preserve">bespreken van het eerste sneuvelmodel (gebaseerd op gegenereerde </w:t>
      </w:r>
      <w:proofErr w:type="spellStart"/>
      <w:r w:rsidR="0021623C">
        <w:t>use</w:t>
      </w:r>
      <w:proofErr w:type="spellEnd"/>
      <w:r w:rsidR="0021623C">
        <w:t xml:space="preserve"> cases tijdens business workshop). Beantwoorden van open vragen en bepalen van volgende stappen. </w:t>
      </w:r>
    </w:p>
    <w:p w14:paraId="449209C2" w14:textId="77777777" w:rsidR="0021623C" w:rsidRDefault="0021623C">
      <w:r>
        <w:br w:type="page"/>
      </w:r>
    </w:p>
    <w:p w14:paraId="318D3B35" w14:textId="77777777" w:rsidR="009D23BD" w:rsidRDefault="004C1B2B">
      <w:pPr>
        <w:pStyle w:val="Kop1"/>
        <w:numPr>
          <w:ilvl w:val="0"/>
          <w:numId w:val="4"/>
        </w:numPr>
        <w:ind w:hanging="432"/>
        <w:jc w:val="both"/>
      </w:pPr>
      <w:r>
        <w:lastRenderedPageBreak/>
        <w:t>Verloop</w:t>
      </w:r>
    </w:p>
    <w:p w14:paraId="12253108" w14:textId="77777777"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37D6AC0A" w14:textId="77777777" w:rsidR="005F6B70" w:rsidRPr="00894856" w:rsidRDefault="00894856" w:rsidP="005F6B70">
      <w:pPr>
        <w:pStyle w:val="Lijstalinea"/>
        <w:numPr>
          <w:ilvl w:val="0"/>
          <w:numId w:val="6"/>
        </w:numPr>
        <w:spacing w:before="0" w:after="0" w:line="259" w:lineRule="auto"/>
        <w:jc w:val="both"/>
      </w:pPr>
      <w:r w:rsidRPr="00894856">
        <w:t xml:space="preserve">Terugblik </w:t>
      </w:r>
      <w:r>
        <w:t>omtrent</w:t>
      </w:r>
      <w:r w:rsidRPr="00894856">
        <w:t xml:space="preserve"> </w:t>
      </w:r>
      <w:proofErr w:type="spellStart"/>
      <w:r w:rsidRPr="00894856">
        <w:t>use</w:t>
      </w:r>
      <w:proofErr w:type="spellEnd"/>
      <w:r w:rsidRPr="00894856">
        <w:t xml:space="preserve"> cases en open</w:t>
      </w:r>
      <w:r>
        <w:t xml:space="preserve"> vragen uit vorige workshop</w:t>
      </w:r>
    </w:p>
    <w:p w14:paraId="4192D4F3" w14:textId="77777777" w:rsidR="005F6B70" w:rsidRDefault="00894856" w:rsidP="005F6B70">
      <w:pPr>
        <w:pStyle w:val="Lijstalinea"/>
        <w:numPr>
          <w:ilvl w:val="0"/>
          <w:numId w:val="6"/>
        </w:numPr>
        <w:spacing w:before="0" w:after="0" w:line="259" w:lineRule="auto"/>
        <w:jc w:val="both"/>
      </w:pPr>
      <w:r>
        <w:t>Voorstel sneuvelmodel</w:t>
      </w:r>
    </w:p>
    <w:p w14:paraId="39003589" w14:textId="77777777" w:rsidR="005F6B70" w:rsidRDefault="00894856" w:rsidP="005F6B70">
      <w:pPr>
        <w:pStyle w:val="Lijstalinea"/>
        <w:numPr>
          <w:ilvl w:val="0"/>
          <w:numId w:val="6"/>
        </w:numPr>
        <w:spacing w:before="0" w:after="0" w:line="259" w:lineRule="auto"/>
        <w:jc w:val="both"/>
      </w:pPr>
      <w:r>
        <w:t xml:space="preserve">Sneuvelmodel toetsen aan </w:t>
      </w:r>
      <w:proofErr w:type="spellStart"/>
      <w:r>
        <w:t>use</w:t>
      </w:r>
      <w:proofErr w:type="spellEnd"/>
      <w:r>
        <w:t xml:space="preserve"> cases</w:t>
      </w:r>
    </w:p>
    <w:p w14:paraId="581298A4" w14:textId="77777777" w:rsidR="002C7DCB" w:rsidRDefault="00894856" w:rsidP="005F6B70">
      <w:pPr>
        <w:pStyle w:val="Lijstalinea"/>
        <w:numPr>
          <w:ilvl w:val="0"/>
          <w:numId w:val="6"/>
        </w:numPr>
        <w:spacing w:before="0" w:after="0" w:line="259" w:lineRule="auto"/>
        <w:jc w:val="both"/>
      </w:pPr>
      <w:r>
        <w:t>Vragen, bedenkingen en uitdagingen voor het sneuvelmodel</w:t>
      </w:r>
    </w:p>
    <w:p w14:paraId="5C76BD8B" w14:textId="77777777" w:rsidR="005F6B70" w:rsidRDefault="00894856" w:rsidP="005F6B70">
      <w:pPr>
        <w:pStyle w:val="Lijstalinea"/>
        <w:numPr>
          <w:ilvl w:val="0"/>
          <w:numId w:val="6"/>
        </w:numPr>
        <w:spacing w:before="0" w:after="0" w:line="259" w:lineRule="auto"/>
        <w:jc w:val="both"/>
      </w:pPr>
      <w:r>
        <w:t>Volgende stappen bespreken</w:t>
      </w:r>
    </w:p>
    <w:p w14:paraId="525261E6" w14:textId="77777777" w:rsidR="009D23BD" w:rsidRDefault="009D23BD">
      <w:pPr>
        <w:spacing w:before="0" w:after="0" w:line="259" w:lineRule="auto"/>
        <w:jc w:val="both"/>
      </w:pPr>
    </w:p>
    <w:p w14:paraId="3D829DAE" w14:textId="77777777" w:rsidR="006B093F" w:rsidRDefault="006B093F" w:rsidP="006B093F">
      <w:pPr>
        <w:pStyle w:val="Lijstalinea"/>
        <w:numPr>
          <w:ilvl w:val="0"/>
          <w:numId w:val="7"/>
        </w:numPr>
        <w:spacing w:before="0" w:after="0" w:line="259" w:lineRule="auto"/>
        <w:jc w:val="both"/>
      </w:pPr>
      <w:r>
        <w:t>Tijdens de workshop werd consensus bereikt over volgende punten:</w:t>
      </w:r>
    </w:p>
    <w:p w14:paraId="56E7EFFB" w14:textId="77777777" w:rsidR="006B093F" w:rsidRDefault="006B093F" w:rsidP="006B093F">
      <w:pPr>
        <w:pStyle w:val="Lijstalinea"/>
        <w:numPr>
          <w:ilvl w:val="1"/>
          <w:numId w:val="7"/>
        </w:numPr>
        <w:spacing w:before="0" w:after="0" w:line="259" w:lineRule="auto"/>
        <w:jc w:val="both"/>
      </w:pPr>
      <w:r>
        <w:t>Een representatie moet ook een relatie hebben met activiteit.</w:t>
      </w:r>
    </w:p>
    <w:p w14:paraId="1AEE4CDF" w14:textId="77777777" w:rsidR="006B093F" w:rsidRDefault="006B093F" w:rsidP="006B093F">
      <w:pPr>
        <w:pStyle w:val="Lijstalinea"/>
        <w:numPr>
          <w:ilvl w:val="1"/>
          <w:numId w:val="7"/>
        </w:numPr>
        <w:spacing w:before="0" w:after="0" w:line="259" w:lineRule="auto"/>
        <w:jc w:val="both"/>
      </w:pPr>
      <w:r>
        <w:t>Een agent heeft een relatie op activiteit, niet op procedurestap.</w:t>
      </w:r>
    </w:p>
    <w:p w14:paraId="4307D4F0" w14:textId="77777777" w:rsidR="006B093F" w:rsidRDefault="006B093F" w:rsidP="006B093F">
      <w:pPr>
        <w:pStyle w:val="Lijstalinea"/>
        <w:numPr>
          <w:ilvl w:val="1"/>
          <w:numId w:val="7"/>
        </w:numPr>
        <w:spacing w:before="0" w:after="0" w:line="259" w:lineRule="auto"/>
        <w:jc w:val="both"/>
      </w:pPr>
      <w:r>
        <w:t>Een dossier heeft ook een relatie met stuk/document</w:t>
      </w:r>
      <w:r w:rsidR="000631FF">
        <w:t>.</w:t>
      </w:r>
    </w:p>
    <w:p w14:paraId="1E80D16F" w14:textId="77777777" w:rsidR="006B093F" w:rsidRDefault="006B093F" w:rsidP="006B093F">
      <w:pPr>
        <w:pStyle w:val="Lijstalinea"/>
        <w:numPr>
          <w:ilvl w:val="1"/>
          <w:numId w:val="7"/>
        </w:numPr>
        <w:spacing w:before="0" w:after="0" w:line="259" w:lineRule="auto"/>
        <w:jc w:val="both"/>
      </w:pPr>
      <w:r>
        <w:t xml:space="preserve">Een object is een abstract type. Een dossier kan gerelateerd zijn met een object, een stuk/document kan gerelateerd zijn met een object. </w:t>
      </w:r>
      <w:commentRangeStart w:id="1"/>
      <w:r>
        <w:t>Maar deze objecten hoeven niet dezelfde te zijn.</w:t>
      </w:r>
      <w:commentRangeEnd w:id="1"/>
      <w:r w:rsidR="00F814DD">
        <w:rPr>
          <w:rStyle w:val="Verwijzingopmerking"/>
        </w:rPr>
        <w:commentReference w:id="1"/>
      </w:r>
    </w:p>
    <w:p w14:paraId="4EEF456C" w14:textId="77777777" w:rsidR="006B093F" w:rsidRDefault="006B093F" w:rsidP="006B093F">
      <w:pPr>
        <w:numPr>
          <w:ilvl w:val="1"/>
          <w:numId w:val="7"/>
        </w:numPr>
        <w:pBdr>
          <w:top w:val="nil"/>
          <w:left w:val="nil"/>
          <w:bottom w:val="nil"/>
          <w:right w:val="nil"/>
          <w:between w:val="nil"/>
        </w:pBdr>
        <w:spacing w:before="0" w:after="0" w:line="259" w:lineRule="auto"/>
        <w:contextualSpacing/>
        <w:jc w:val="both"/>
        <w:rPr>
          <w:color w:val="000000"/>
        </w:rPr>
      </w:pPr>
      <w:r>
        <w:rPr>
          <w:color w:val="000000"/>
        </w:rPr>
        <w:t>Er is nood aan een duidelijke definitie van “dossier”, alsook alle andere entiteiten.</w:t>
      </w:r>
    </w:p>
    <w:p w14:paraId="4C471F9E" w14:textId="77777777" w:rsidR="006B093F" w:rsidRDefault="006B093F" w:rsidP="006B093F">
      <w:pPr>
        <w:pStyle w:val="Lijstalinea"/>
        <w:spacing w:before="0" w:after="0" w:line="259" w:lineRule="auto"/>
        <w:ind w:left="1440"/>
        <w:jc w:val="both"/>
      </w:pPr>
    </w:p>
    <w:p w14:paraId="5F94D301" w14:textId="77777777" w:rsidR="006B093F" w:rsidRDefault="006B093F">
      <w:pPr>
        <w:spacing w:before="0" w:after="0" w:line="259" w:lineRule="auto"/>
        <w:jc w:val="both"/>
      </w:pPr>
    </w:p>
    <w:p w14:paraId="6B6FA8B3" w14:textId="77777777" w:rsidR="000D4E4F" w:rsidRDefault="00894856" w:rsidP="000D4E4F">
      <w:pPr>
        <w:numPr>
          <w:ilvl w:val="0"/>
          <w:numId w:val="1"/>
        </w:numPr>
        <w:pBdr>
          <w:top w:val="nil"/>
          <w:left w:val="nil"/>
          <w:bottom w:val="nil"/>
          <w:right w:val="nil"/>
          <w:between w:val="nil"/>
        </w:pBdr>
        <w:spacing w:before="0" w:after="0" w:line="259" w:lineRule="auto"/>
        <w:contextualSpacing/>
        <w:jc w:val="both"/>
        <w:rPr>
          <w:color w:val="000000"/>
        </w:rPr>
      </w:pPr>
      <w:r>
        <w:rPr>
          <w:color w:val="000000"/>
        </w:rPr>
        <w:t xml:space="preserve">Het sneuvelmodel </w:t>
      </w:r>
      <w:r w:rsidR="00A02626">
        <w:rPr>
          <w:color w:val="000000"/>
        </w:rPr>
        <w:t>bracht</w:t>
      </w:r>
      <w:r>
        <w:rPr>
          <w:color w:val="000000"/>
        </w:rPr>
        <w:t xml:space="preserve"> de volgende opmerkingen en/of vragen naar boven</w:t>
      </w:r>
      <w:r w:rsidR="000D4E4F">
        <w:rPr>
          <w:color w:val="000000"/>
        </w:rPr>
        <w:t>:</w:t>
      </w:r>
    </w:p>
    <w:p w14:paraId="35A7C4FA" w14:textId="77777777" w:rsidR="00A02626" w:rsidRDefault="00A02626"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Een openbare aanbesteding kan ook een dienstverlening zijn, maar vanuit het standpunt van de klant.</w:t>
      </w:r>
      <w:r w:rsidR="00D84F14">
        <w:rPr>
          <w:color w:val="000000"/>
        </w:rPr>
        <w:t xml:space="preserve"> Is dit momenteel mogelijk?</w:t>
      </w:r>
    </w:p>
    <w:p w14:paraId="003C7EAB" w14:textId="77777777" w:rsidR="00A02626" w:rsidRDefault="00A02626"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Een agent kan bij de aanvraag van een dienst ook documenten/stukken moeten aanleveren.</w:t>
      </w:r>
      <w:r w:rsidR="00D84F14">
        <w:rPr>
          <w:color w:val="000000"/>
        </w:rPr>
        <w:t xml:space="preserve"> Is dit momenteel mogelijk?</w:t>
      </w:r>
    </w:p>
    <w:p w14:paraId="2BD4236A" w14:textId="77777777" w:rsidR="003176F3" w:rsidRDefault="00D84F14"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 xml:space="preserve">Er zou een referentie moeten komen naar besluit (OSLO). Of we aanvaarden dat dit een type van object kan zijn, en bijgevolg een onderdeel van een procedurestap. </w:t>
      </w:r>
    </w:p>
    <w:p w14:paraId="045F6351" w14:textId="77777777" w:rsidR="003176F3" w:rsidRDefault="003176F3"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Is er nood aan een extra entiteit “archief”, die bewaartermijn en andere metadata bijhoudt?</w:t>
      </w:r>
    </w:p>
    <w:p w14:paraId="5A71D911" w14:textId="77777777" w:rsidR="007A506F" w:rsidRDefault="003176F3"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 xml:space="preserve">Men kan een entiteit </w:t>
      </w:r>
      <w:commentRangeStart w:id="2"/>
      <w:r>
        <w:rPr>
          <w:color w:val="000000"/>
        </w:rPr>
        <w:t>status</w:t>
      </w:r>
      <w:commentRangeEnd w:id="2"/>
      <w:r w:rsidR="00B669D2">
        <w:rPr>
          <w:rStyle w:val="Verwijzingopmerking"/>
        </w:rPr>
        <w:commentReference w:id="2"/>
      </w:r>
      <w:r>
        <w:rPr>
          <w:color w:val="000000"/>
        </w:rPr>
        <w:t xml:space="preserve"> toevoegen, dat zo generiek mogelijk wordt gehouden.</w:t>
      </w:r>
    </w:p>
    <w:p w14:paraId="5CA13552" w14:textId="77777777" w:rsidR="007A506F" w:rsidRDefault="007A506F"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Dienstverlening vervangen door een codelijst van proceduretypes/dossiertypes</w:t>
      </w:r>
      <w:r w:rsidR="000631FF">
        <w:rPr>
          <w:color w:val="000000"/>
        </w:rPr>
        <w:t>.</w:t>
      </w:r>
    </w:p>
    <w:p w14:paraId="2F8763F4" w14:textId="77777777" w:rsidR="007A506F" w:rsidRDefault="007A506F" w:rsidP="00A02626">
      <w:pPr>
        <w:numPr>
          <w:ilvl w:val="1"/>
          <w:numId w:val="1"/>
        </w:numPr>
        <w:pBdr>
          <w:top w:val="nil"/>
          <w:left w:val="nil"/>
          <w:bottom w:val="nil"/>
          <w:right w:val="nil"/>
          <w:between w:val="nil"/>
        </w:pBdr>
        <w:spacing w:before="0" w:after="0" w:line="259" w:lineRule="auto"/>
        <w:contextualSpacing/>
        <w:rPr>
          <w:color w:val="000000"/>
        </w:rPr>
      </w:pPr>
      <w:r>
        <w:rPr>
          <w:color w:val="000000"/>
        </w:rPr>
        <w:t>Is er een (maximale) één op één relatie met: 1 dienstverlening met 1 procedure en 1 dossiertype?</w:t>
      </w:r>
    </w:p>
    <w:p w14:paraId="78126752" w14:textId="77777777" w:rsidR="00BB2021" w:rsidRDefault="00BB2021" w:rsidP="006B093F">
      <w:pPr>
        <w:pBdr>
          <w:top w:val="nil"/>
          <w:left w:val="nil"/>
          <w:bottom w:val="nil"/>
          <w:right w:val="nil"/>
          <w:between w:val="nil"/>
        </w:pBdr>
        <w:spacing w:before="0" w:after="0" w:line="259" w:lineRule="auto"/>
        <w:ind w:left="1440"/>
        <w:contextualSpacing/>
        <w:rPr>
          <w:color w:val="000000"/>
        </w:rPr>
      </w:pPr>
      <w:r>
        <w:rPr>
          <w:color w:val="000000"/>
        </w:rPr>
        <w:br/>
      </w:r>
    </w:p>
    <w:p w14:paraId="7512B344" w14:textId="77777777" w:rsidR="000D4E4F" w:rsidRDefault="00BB2021" w:rsidP="00894856">
      <w:pPr>
        <w:numPr>
          <w:ilvl w:val="0"/>
          <w:numId w:val="1"/>
        </w:numPr>
        <w:pBdr>
          <w:top w:val="nil"/>
          <w:left w:val="nil"/>
          <w:bottom w:val="nil"/>
          <w:right w:val="nil"/>
          <w:between w:val="nil"/>
        </w:pBdr>
        <w:spacing w:before="0" w:after="0" w:line="259" w:lineRule="auto"/>
        <w:contextualSpacing/>
        <w:jc w:val="both"/>
        <w:rPr>
          <w:color w:val="000000"/>
        </w:rPr>
      </w:pPr>
      <w:r>
        <w:rPr>
          <w:color w:val="000000"/>
        </w:rPr>
        <w:t xml:space="preserve">Volgende </w:t>
      </w:r>
      <w:r w:rsidR="00894856">
        <w:rPr>
          <w:color w:val="000000"/>
        </w:rPr>
        <w:t>aandachtspunten en vragen werden toegevoegd aan het traject</w:t>
      </w:r>
      <w:r>
        <w:rPr>
          <w:color w:val="000000"/>
        </w:rPr>
        <w:t>:</w:t>
      </w:r>
    </w:p>
    <w:p w14:paraId="697428EB" w14:textId="77777777" w:rsidR="007A506F" w:rsidRDefault="003176F3" w:rsidP="007A506F">
      <w:pPr>
        <w:numPr>
          <w:ilvl w:val="1"/>
          <w:numId w:val="1"/>
        </w:numPr>
        <w:pBdr>
          <w:top w:val="nil"/>
          <w:left w:val="nil"/>
          <w:bottom w:val="nil"/>
          <w:right w:val="nil"/>
          <w:between w:val="nil"/>
        </w:pBdr>
        <w:spacing w:before="0" w:after="0" w:line="259" w:lineRule="auto"/>
        <w:contextualSpacing/>
        <w:jc w:val="both"/>
        <w:rPr>
          <w:color w:val="000000"/>
        </w:rPr>
      </w:pPr>
      <w:r w:rsidRPr="007A506F">
        <w:rPr>
          <w:color w:val="000000"/>
        </w:rPr>
        <w:t>Wat is een hoedanigheid</w:t>
      </w:r>
      <w:r w:rsidR="000631FF">
        <w:rPr>
          <w:color w:val="000000"/>
        </w:rPr>
        <w:t xml:space="preserve"> (rol/agent/…)</w:t>
      </w:r>
      <w:r w:rsidRPr="007A506F">
        <w:rPr>
          <w:color w:val="000000"/>
        </w:rPr>
        <w:t xml:space="preserve">? </w:t>
      </w:r>
    </w:p>
    <w:p w14:paraId="2852AAE5" w14:textId="77777777" w:rsidR="007A506F" w:rsidRDefault="007A506F" w:rsidP="007A506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Kan een object met document bestaan zonder een dossier? (bv.</w:t>
      </w:r>
      <w:r w:rsidR="000631FF">
        <w:rPr>
          <w:color w:val="000000"/>
        </w:rPr>
        <w:t xml:space="preserve"> een inspecteur stuurt buiten zijn</w:t>
      </w:r>
      <w:r>
        <w:rPr>
          <w:color w:val="000000"/>
        </w:rPr>
        <w:t xml:space="preserve"> uren een foto van een schadegeval van een standbeeld, zonder actief dossier)</w:t>
      </w:r>
    </w:p>
    <w:p w14:paraId="0672DFC6" w14:textId="77777777" w:rsidR="006B093F" w:rsidRDefault="006B093F" w:rsidP="006B093F">
      <w:pPr>
        <w:numPr>
          <w:ilvl w:val="1"/>
          <w:numId w:val="1"/>
        </w:numPr>
        <w:pBdr>
          <w:top w:val="nil"/>
          <w:left w:val="nil"/>
          <w:bottom w:val="nil"/>
          <w:right w:val="nil"/>
          <w:between w:val="nil"/>
        </w:pBdr>
        <w:spacing w:before="0" w:after="0" w:line="259" w:lineRule="auto"/>
        <w:contextualSpacing/>
        <w:rPr>
          <w:color w:val="000000"/>
        </w:rPr>
      </w:pPr>
      <w:r>
        <w:rPr>
          <w:color w:val="000000"/>
        </w:rPr>
        <w:t>Is er nood aan security/privacy/toegang in het model?</w:t>
      </w:r>
    </w:p>
    <w:p w14:paraId="7FFF5477" w14:textId="77777777" w:rsidR="00D84F14" w:rsidRPr="007A506F" w:rsidRDefault="00D84F14" w:rsidP="007A506F">
      <w:pPr>
        <w:numPr>
          <w:ilvl w:val="1"/>
          <w:numId w:val="1"/>
        </w:numPr>
        <w:pBdr>
          <w:top w:val="nil"/>
          <w:left w:val="nil"/>
          <w:bottom w:val="nil"/>
          <w:right w:val="nil"/>
          <w:between w:val="nil"/>
        </w:pBdr>
        <w:spacing w:before="0" w:after="0" w:line="259" w:lineRule="auto"/>
        <w:contextualSpacing/>
        <w:jc w:val="both"/>
        <w:rPr>
          <w:color w:val="000000"/>
        </w:rPr>
      </w:pPr>
      <w:r w:rsidRPr="007A506F">
        <w:rPr>
          <w:color w:val="000000"/>
        </w:rPr>
        <w:br w:type="page"/>
      </w:r>
    </w:p>
    <w:p w14:paraId="01585983" w14:textId="77777777" w:rsidR="009D23BD" w:rsidRDefault="004C1B2B">
      <w:pPr>
        <w:pStyle w:val="Kop1"/>
        <w:numPr>
          <w:ilvl w:val="0"/>
          <w:numId w:val="4"/>
        </w:numPr>
        <w:ind w:hanging="432"/>
        <w:jc w:val="both"/>
      </w:pPr>
      <w:r>
        <w:lastRenderedPageBreak/>
        <w:t>Besluit en acties</w:t>
      </w:r>
    </w:p>
    <w:p w14:paraId="356EA8DE" w14:textId="77777777" w:rsidR="001F6EDF" w:rsidRDefault="001F6EDF" w:rsidP="001F6EDF">
      <w:pPr>
        <w:pStyle w:val="Lijstalinea"/>
        <w:numPr>
          <w:ilvl w:val="0"/>
          <w:numId w:val="3"/>
        </w:numPr>
      </w:pPr>
      <w:r>
        <w:t xml:space="preserve">De gehele werkgroep wordt gevraagd in de komende weken na te denken over </w:t>
      </w:r>
      <w:r w:rsidR="00894856">
        <w:t>welke query’s, zoekacties, filter-mogelijkheden, ...</w:t>
      </w:r>
      <w:r w:rsidR="006B093F">
        <w:t xml:space="preserve"> gewenst zijn voor een “context-loos” dossier</w:t>
      </w:r>
      <w:r>
        <w:t>.</w:t>
      </w:r>
    </w:p>
    <w:p w14:paraId="715121EA" w14:textId="77777777" w:rsidR="00894856" w:rsidRDefault="00894856" w:rsidP="001F6EDF">
      <w:pPr>
        <w:pStyle w:val="Lijstalinea"/>
        <w:numPr>
          <w:ilvl w:val="0"/>
          <w:numId w:val="3"/>
        </w:numPr>
      </w:pPr>
      <w:r>
        <w:t xml:space="preserve">De gehele werkgroep wordt gevraagd alle open vragen en </w:t>
      </w:r>
      <w:proofErr w:type="spellStart"/>
      <w:r>
        <w:t>use</w:t>
      </w:r>
      <w:proofErr w:type="spellEnd"/>
      <w:r>
        <w:t xml:space="preserve"> cases waar nog aan gedacht worden te delen met Informatie Vlaanderen. Zo kunnen deze meegenomen worden naar de volgende workshop. </w:t>
      </w:r>
    </w:p>
    <w:p w14:paraId="508F0E6F" w14:textId="77777777" w:rsidR="00894856" w:rsidRDefault="00894856" w:rsidP="001F6EDF">
      <w:pPr>
        <w:pStyle w:val="Lijstalinea"/>
        <w:numPr>
          <w:ilvl w:val="0"/>
          <w:numId w:val="3"/>
        </w:numPr>
      </w:pPr>
      <w:r>
        <w:t>Leden van de werkgroep die wensen modellen te presenteren die zij reeds in hun interne organisaties gebruiken mogen die doorsturen naar Informatie Vlaanderen. Dan wordt dit geïntegreerd in de volgende workshop.</w:t>
      </w:r>
    </w:p>
    <w:p w14:paraId="1B299F0E" w14:textId="2FB32851" w:rsidR="001F6EDF" w:rsidRDefault="00894856" w:rsidP="001F6EDF">
      <w:pPr>
        <w:pStyle w:val="Lijstalinea"/>
        <w:numPr>
          <w:ilvl w:val="0"/>
          <w:numId w:val="3"/>
        </w:numPr>
      </w:pPr>
      <w:r>
        <w:t>Informatie Vlaanderen bereid</w:t>
      </w:r>
      <w:ins w:id="3" w:author="Van Bouwel Jana" w:date="2019-03-06T14:53:00Z">
        <w:r w:rsidR="00D317CD">
          <w:t>t</w:t>
        </w:r>
      </w:ins>
      <w:r>
        <w:t xml:space="preserve"> tegen volgende workshop een nieuw model voor, met deze workshop als input</w:t>
      </w:r>
      <w:r w:rsidR="003A1B44">
        <w:t>.</w:t>
      </w:r>
    </w:p>
    <w:p w14:paraId="26C790B0" w14:textId="77777777" w:rsidR="00D84F14" w:rsidRDefault="00D84F14" w:rsidP="001F6EDF">
      <w:pPr>
        <w:pStyle w:val="Lijstalinea"/>
        <w:numPr>
          <w:ilvl w:val="0"/>
          <w:numId w:val="3"/>
        </w:numPr>
      </w:pPr>
      <w:r>
        <w:t>Bepaalde scenario’s zullen worden afgetoetst aan het nieuwe model m.b.v. enkele voorbeeld cases. Bijvoorbeeld: besluitvorming</w:t>
      </w:r>
      <w:r w:rsidR="003176F3">
        <w:t xml:space="preserve"> (met relatie naar document en activiteit)</w:t>
      </w:r>
      <w:r>
        <w:t>, “in opdracht van” handelen (bv. de werknemer van een studiebureau doet een milieuaanvraag in opdracht van een bedrijf bij een overheid),</w:t>
      </w:r>
      <w:r w:rsidR="000631FF">
        <w:t xml:space="preserve"> …</w:t>
      </w:r>
    </w:p>
    <w:p w14:paraId="5106770B" w14:textId="77777777" w:rsidR="00894856" w:rsidRDefault="00894856" w:rsidP="001F6EDF">
      <w:pPr>
        <w:pStyle w:val="Lijstalinea"/>
        <w:numPr>
          <w:ilvl w:val="0"/>
          <w:numId w:val="3"/>
        </w:numPr>
      </w:pPr>
      <w:r>
        <w:t>Informatie Vlaanderen zal sneuveldefinities van alle entiteiten voorbereiden tegen volgende workshop.</w:t>
      </w:r>
    </w:p>
    <w:p w14:paraId="0011C94D" w14:textId="77777777" w:rsidR="00F82443" w:rsidRDefault="00F82443" w:rsidP="00F82443">
      <w:pPr>
        <w:pStyle w:val="Lijstalinea"/>
        <w:numPr>
          <w:ilvl w:val="0"/>
          <w:numId w:val="3"/>
        </w:numPr>
      </w:pPr>
      <w:r>
        <w:t>Informatie Vlaanderen bekijkt de mogelijkheid voor een samenwerkingsplatform</w:t>
      </w:r>
      <w:r w:rsidR="00B10128">
        <w:t>, zo kunnen ook buiten de workshops de open vragen besproken worden</w:t>
      </w:r>
      <w:r>
        <w:t>.</w:t>
      </w:r>
      <w:r w:rsidR="00B10128">
        <w:t xml:space="preserve"> (bv. GitHub, …)</w:t>
      </w:r>
      <w:bookmarkStart w:id="4" w:name="_GoBack"/>
      <w:bookmarkEnd w:id="4"/>
    </w:p>
    <w:p w14:paraId="45643C74" w14:textId="77777777" w:rsidR="00A17EF9" w:rsidRDefault="00A17EF9" w:rsidP="00A17EF9"/>
    <w:p w14:paraId="317011CC" w14:textId="77777777" w:rsidR="00A17EF9" w:rsidRDefault="00A17EF9" w:rsidP="00A17EF9"/>
    <w:p w14:paraId="3367968D" w14:textId="77777777" w:rsidR="00A02626" w:rsidRDefault="00A02626" w:rsidP="00A17EF9">
      <w:r>
        <w:t xml:space="preserve">Volgende workshop: </w:t>
      </w:r>
      <w:r w:rsidRPr="00A17EF9">
        <w:rPr>
          <w:b/>
        </w:rPr>
        <w:t>dinsdag 19 maart</w:t>
      </w:r>
      <w:r>
        <w:t>.</w:t>
      </w:r>
    </w:p>
    <w:sectPr w:rsidR="00A02626">
      <w:type w:val="continuous"/>
      <w:pgSz w:w="11906" w:h="16838"/>
      <w:pgMar w:top="2211" w:right="851" w:bottom="2552" w:left="1134"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an Bouwel, Jana" w:date="2019-03-06T14:45:00Z" w:initials="VBJ">
    <w:p w14:paraId="672C8F4E" w14:textId="0A177855" w:rsidR="00F814DD" w:rsidRDefault="00F814DD">
      <w:pPr>
        <w:pStyle w:val="Tekstopmerking"/>
      </w:pPr>
      <w:r>
        <w:rPr>
          <w:rStyle w:val="Verwijzingopmerking"/>
        </w:rPr>
        <w:annotationRef/>
      </w:r>
      <w:r w:rsidR="000F078A">
        <w:t>Dit vind ik een beetje verwarrend.</w:t>
      </w:r>
      <w:r w:rsidR="00E64790">
        <w:t xml:space="preserve"> Ik dacht dat we gezegd hadden dat het niet kan dat</w:t>
      </w:r>
      <w:r w:rsidR="006C3761">
        <w:t xml:space="preserve"> er</w:t>
      </w:r>
      <w:r w:rsidR="00E64790">
        <w:t xml:space="preserve"> in een dossier </w:t>
      </w:r>
      <w:r w:rsidR="00BA1988">
        <w:t xml:space="preserve">documenten </w:t>
      </w:r>
      <w:r w:rsidR="006C3761">
        <w:t xml:space="preserve">zitten die </w:t>
      </w:r>
      <w:r w:rsidR="00BA1988">
        <w:t xml:space="preserve">over een ander object </w:t>
      </w:r>
      <w:r w:rsidR="006C3761">
        <w:t>gaa</w:t>
      </w:r>
      <w:r w:rsidR="00BA1988">
        <w:t>n dan waarover het dossier gaat</w:t>
      </w:r>
      <w:r w:rsidR="002D0FCC">
        <w:t>?</w:t>
      </w:r>
    </w:p>
  </w:comment>
  <w:comment w:id="2" w:author="Van Bouwel, Jana [2]" w:date="2019-03-06T14:51:00Z" w:initials="VBJ">
    <w:p w14:paraId="5AABEAAA" w14:textId="635E320E" w:rsidR="00B669D2" w:rsidRDefault="00B669D2">
      <w:pPr>
        <w:pStyle w:val="Tekstopmerking"/>
      </w:pPr>
      <w:r>
        <w:rPr>
          <w:rStyle w:val="Verwijzingopmerking"/>
        </w:rPr>
        <w:annotationRef/>
      </w:r>
      <w:r>
        <w:t>Status is eerder optioneel:</w:t>
      </w:r>
      <w:r w:rsidR="009C69B8">
        <w:t xml:space="preserve"> komt eerder voor bij het modelleren van een </w:t>
      </w:r>
      <w:proofErr w:type="spellStart"/>
      <w:r w:rsidR="009C69B8">
        <w:t>dossieropvolgingssysteem</w:t>
      </w:r>
      <w:proofErr w:type="spellEnd"/>
      <w:r w:rsidR="00DA34CE">
        <w:t xml:space="preserve"> dan in een generiek model voor</w:t>
      </w:r>
      <w:r>
        <w:t xml:space="preserve"> dossier</w:t>
      </w:r>
      <w:r w:rsidR="00DA34CE">
        <w:t>. Of bedoel je met status</w:t>
      </w:r>
      <w:r w:rsidR="009F4AFD">
        <w:t xml:space="preserve"> hier eerder</w:t>
      </w:r>
      <w:r w:rsidR="00DA34CE">
        <w:t xml:space="preserve"> een begin- en einddatum</w:t>
      </w:r>
      <w:r w:rsidR="009F4AFD">
        <w:t xml:space="preserve"> (ik denk dat met die </w:t>
      </w:r>
      <w:r w:rsidR="00D317CD">
        <w:t xml:space="preserve">twee </w:t>
      </w:r>
      <w:r w:rsidR="009F4AFD">
        <w:t xml:space="preserve">datums </w:t>
      </w:r>
      <w:r w:rsidR="00D317CD">
        <w:t xml:space="preserve">generiek </w:t>
      </w:r>
      <w:r w:rsidR="009F4AFD">
        <w:t>al veel kan opgevangen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C8F4E" w15:done="0"/>
  <w15:commentEx w15:paraId="5AABEA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C8F4E" w16cid:durableId="202A5B99"/>
  <w16cid:commentId w16cid:paraId="5AABEAAA" w16cid:durableId="202A5C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009DB" w14:textId="77777777" w:rsidR="006F0735" w:rsidRDefault="006F0735">
      <w:pPr>
        <w:spacing w:before="0" w:after="0" w:line="240" w:lineRule="auto"/>
      </w:pPr>
      <w:r>
        <w:separator/>
      </w:r>
    </w:p>
  </w:endnote>
  <w:endnote w:type="continuationSeparator" w:id="0">
    <w:p w14:paraId="52370647" w14:textId="77777777" w:rsidR="006F0735" w:rsidRDefault="006F0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56784"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32C10646" w14:textId="77777777" w:rsidR="009D23BD" w:rsidRPr="007A3371" w:rsidRDefault="009D23BD">
    <w:pPr>
      <w:tabs>
        <w:tab w:val="right" w:pos="9923"/>
      </w:tabs>
      <w:spacing w:line="240" w:lineRule="auto"/>
      <w:rPr>
        <w:lang w:val="en-US"/>
      </w:rPr>
    </w:pPr>
  </w:p>
  <w:p w14:paraId="321A84AC" w14:textId="77777777"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B10128">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B10128">
      <w:rPr>
        <w:noProof/>
        <w:lang w:val="en-US"/>
      </w:rPr>
      <w:t>3</w:t>
    </w:r>
    <w:r>
      <w:fldChar w:fldCharType="end"/>
    </w:r>
  </w:p>
  <w:p w14:paraId="3E607AC6"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BEAA3" w14:textId="77777777" w:rsidR="009D23BD" w:rsidRDefault="004C1B2B">
    <w:pPr>
      <w:tabs>
        <w:tab w:val="right" w:pos="9923"/>
      </w:tabs>
      <w:spacing w:after="720" w:line="240" w:lineRule="auto"/>
    </w:pPr>
    <w:r>
      <w:rPr>
        <w:noProof/>
        <w:lang w:val="en-US"/>
      </w:rPr>
      <w:drawing>
        <wp:inline distT="0" distB="0" distL="114300" distR="114300" wp14:anchorId="360B0287" wp14:editId="5F6CD3E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lang w:val="en-US"/>
      </w:rPr>
      <w:drawing>
        <wp:inline distT="0" distB="0" distL="114300" distR="114300" wp14:anchorId="6D0A1D1B" wp14:editId="380B8CFF">
          <wp:extent cx="1170000" cy="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77817" w14:textId="77777777" w:rsidR="006F0735" w:rsidRDefault="006F0735">
      <w:pPr>
        <w:spacing w:before="0" w:after="0" w:line="240" w:lineRule="auto"/>
      </w:pPr>
      <w:r>
        <w:separator/>
      </w:r>
    </w:p>
  </w:footnote>
  <w:footnote w:type="continuationSeparator" w:id="0">
    <w:p w14:paraId="4196CE2A" w14:textId="77777777" w:rsidR="006F0735" w:rsidRDefault="006F0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629FC"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3C54" w14:textId="77777777" w:rsidR="009D23BD" w:rsidRDefault="004C1B2B">
    <w:pPr>
      <w:tabs>
        <w:tab w:val="right" w:pos="9923"/>
      </w:tabs>
      <w:spacing w:before="0"/>
    </w:pPr>
    <w:r>
      <w:rPr>
        <w:noProof/>
        <w:lang w:val="en-US"/>
      </w:rPr>
      <w:drawing>
        <wp:inline distT="0" distB="0" distL="114300" distR="114300" wp14:anchorId="187E3C78" wp14:editId="3DE284BC">
          <wp:extent cx="3213473" cy="6583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 Bouwel, Jana">
    <w15:presenceInfo w15:providerId="AD" w15:userId="S-1-5-21-3662605696-431538287-2476864782-185966"/>
  </w15:person>
  <w15:person w15:author="Van Bouwel, Jana [2]">
    <w15:presenceInfo w15:providerId="AD" w15:userId="S-1-5-21-3662605696-431538287-2476864782-185966"/>
  </w15:person>
  <w15:person w15:author="Van Bouwel Jana">
    <w15:presenceInfo w15:providerId="AD" w15:userId="S-1-5-21-3662605696-431538287-2476864782-185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D23BD"/>
    <w:rsid w:val="000631FF"/>
    <w:rsid w:val="000C3C73"/>
    <w:rsid w:val="000D4E4F"/>
    <w:rsid w:val="000F078A"/>
    <w:rsid w:val="00111761"/>
    <w:rsid w:val="001F6EDF"/>
    <w:rsid w:val="00216027"/>
    <w:rsid w:val="0021623C"/>
    <w:rsid w:val="002C7DCB"/>
    <w:rsid w:val="002D0FCC"/>
    <w:rsid w:val="003176F3"/>
    <w:rsid w:val="00357154"/>
    <w:rsid w:val="0038741C"/>
    <w:rsid w:val="003A1B44"/>
    <w:rsid w:val="004C1B2B"/>
    <w:rsid w:val="005F6B70"/>
    <w:rsid w:val="006B093F"/>
    <w:rsid w:val="006C3761"/>
    <w:rsid w:val="006F0735"/>
    <w:rsid w:val="007A3371"/>
    <w:rsid w:val="007A506F"/>
    <w:rsid w:val="00894856"/>
    <w:rsid w:val="00950000"/>
    <w:rsid w:val="009C69B8"/>
    <w:rsid w:val="009D23BD"/>
    <w:rsid w:val="009F4AFD"/>
    <w:rsid w:val="00A02626"/>
    <w:rsid w:val="00A17EF9"/>
    <w:rsid w:val="00A3508A"/>
    <w:rsid w:val="00B10128"/>
    <w:rsid w:val="00B669D2"/>
    <w:rsid w:val="00BA1988"/>
    <w:rsid w:val="00BB2021"/>
    <w:rsid w:val="00D317CD"/>
    <w:rsid w:val="00D84F14"/>
    <w:rsid w:val="00DA34CE"/>
    <w:rsid w:val="00E64790"/>
    <w:rsid w:val="00EE63B8"/>
    <w:rsid w:val="00F814DD"/>
    <w:rsid w:val="00F8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A4A0"/>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Kop2">
    <w:name w:val="heading 2"/>
    <w:basedOn w:val="Standaard"/>
    <w:next w:val="Standaard"/>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Kop3">
    <w:name w:val="heading 3"/>
    <w:basedOn w:val="Standaard"/>
    <w:next w:val="Standaard"/>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Kop4">
    <w:name w:val="heading 4"/>
    <w:basedOn w:val="Standaard"/>
    <w:next w:val="Standaard"/>
    <w:pPr>
      <w:keepNext/>
      <w:keepLines/>
      <w:pBdr>
        <w:top w:val="nil"/>
        <w:left w:val="nil"/>
        <w:bottom w:val="nil"/>
        <w:right w:val="nil"/>
        <w:between w:val="nil"/>
      </w:pBdr>
      <w:spacing w:before="200"/>
      <w:ind w:left="862" w:hanging="862"/>
      <w:outlineLvl w:val="3"/>
    </w:pPr>
    <w:rPr>
      <w:b/>
      <w:color w:val="6B6B6B"/>
    </w:rPr>
  </w:style>
  <w:style w:type="paragraph" w:styleId="Kop5">
    <w:name w:val="heading 5"/>
    <w:basedOn w:val="Standaard"/>
    <w:next w:val="Standaard"/>
    <w:pPr>
      <w:keepNext/>
      <w:keepLines/>
      <w:pBdr>
        <w:top w:val="nil"/>
        <w:left w:val="nil"/>
        <w:bottom w:val="nil"/>
        <w:right w:val="nil"/>
        <w:between w:val="nil"/>
      </w:pBdr>
      <w:spacing w:before="200"/>
      <w:ind w:left="1009" w:hanging="1009"/>
      <w:outlineLvl w:val="4"/>
    </w:pPr>
    <w:rPr>
      <w:color w:val="6B6B6B"/>
    </w:rPr>
  </w:style>
  <w:style w:type="paragraph" w:styleId="Kop6">
    <w:name w:val="heading 6"/>
    <w:basedOn w:val="Standaard"/>
    <w:next w:val="Standaard"/>
    <w:pPr>
      <w:keepNext/>
      <w:keepLines/>
      <w:pBdr>
        <w:top w:val="nil"/>
        <w:left w:val="nil"/>
        <w:bottom w:val="nil"/>
        <w:right w:val="nil"/>
        <w:between w:val="nil"/>
      </w:pBdr>
      <w:spacing w:before="200"/>
      <w:ind w:left="1151" w:hanging="1151"/>
      <w:outlineLvl w:val="5"/>
    </w:pPr>
    <w:rPr>
      <w:color w:val="6B6B6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pBdr>
        <w:top w:val="nil"/>
        <w:left w:val="nil"/>
        <w:bottom w:val="nil"/>
        <w:right w:val="nil"/>
        <w:between w:val="nil"/>
      </w:pBdr>
      <w:spacing w:before="720" w:after="840" w:line="240" w:lineRule="auto"/>
      <w:jc w:val="right"/>
    </w:pPr>
    <w:rPr>
      <w:b/>
      <w:smallCaps/>
      <w:color w:val="000000"/>
      <w:sz w:val="72"/>
      <w:szCs w:val="72"/>
    </w:rPr>
  </w:style>
  <w:style w:type="paragraph" w:styleId="Ondertitel">
    <w:name w:val="Subtitle"/>
    <w:basedOn w:val="Standaard"/>
    <w:next w:val="Standaard"/>
    <w:pPr>
      <w:pBdr>
        <w:top w:val="nil"/>
        <w:left w:val="nil"/>
        <w:bottom w:val="nil"/>
        <w:right w:val="nil"/>
        <w:between w:val="nil"/>
      </w:pBdr>
      <w:spacing w:line="240" w:lineRule="auto"/>
      <w:jc w:val="right"/>
    </w:pPr>
    <w:rPr>
      <w:color w:val="6B6B6B"/>
      <w:sz w:val="48"/>
      <w:szCs w:val="48"/>
    </w:rPr>
  </w:style>
  <w:style w:type="paragraph" w:styleId="Lijstalinea">
    <w:name w:val="List Paragraph"/>
    <w:basedOn w:val="Standaard"/>
    <w:uiPriority w:val="34"/>
    <w:qFormat/>
    <w:rsid w:val="001F6EDF"/>
    <w:pPr>
      <w:ind w:left="720"/>
      <w:contextualSpacing/>
    </w:pPr>
  </w:style>
  <w:style w:type="paragraph" w:styleId="Koptekst">
    <w:name w:val="header"/>
    <w:basedOn w:val="Standaard"/>
    <w:link w:val="KoptekstChar"/>
    <w:uiPriority w:val="99"/>
    <w:unhideWhenUsed/>
    <w:rsid w:val="001F6EDF"/>
    <w:pPr>
      <w:tabs>
        <w:tab w:val="center" w:pos="4680"/>
        <w:tab w:val="right" w:pos="9360"/>
      </w:tabs>
      <w:spacing w:before="0" w:after="0" w:line="240" w:lineRule="auto"/>
    </w:pPr>
  </w:style>
  <w:style w:type="character" w:customStyle="1" w:styleId="KoptekstChar">
    <w:name w:val="Koptekst Char"/>
    <w:basedOn w:val="Standaardalinea-lettertype"/>
    <w:link w:val="Koptekst"/>
    <w:uiPriority w:val="99"/>
    <w:rsid w:val="001F6EDF"/>
  </w:style>
  <w:style w:type="paragraph" w:styleId="Voettekst">
    <w:name w:val="footer"/>
    <w:basedOn w:val="Standaard"/>
    <w:link w:val="VoettekstChar"/>
    <w:uiPriority w:val="99"/>
    <w:unhideWhenUsed/>
    <w:rsid w:val="001F6EDF"/>
    <w:pPr>
      <w:tabs>
        <w:tab w:val="center" w:pos="4680"/>
        <w:tab w:val="right" w:pos="9360"/>
      </w:tabs>
      <w:spacing w:before="0" w:after="0" w:line="240" w:lineRule="auto"/>
    </w:pPr>
  </w:style>
  <w:style w:type="character" w:customStyle="1" w:styleId="VoettekstChar">
    <w:name w:val="Voettekst Char"/>
    <w:basedOn w:val="Standaardalinea-lettertype"/>
    <w:link w:val="Voettekst"/>
    <w:uiPriority w:val="99"/>
    <w:rsid w:val="001F6EDF"/>
  </w:style>
  <w:style w:type="character" w:styleId="Verwijzingopmerking">
    <w:name w:val="annotation reference"/>
    <w:basedOn w:val="Standaardalinea-lettertype"/>
    <w:uiPriority w:val="99"/>
    <w:semiHidden/>
    <w:unhideWhenUsed/>
    <w:rsid w:val="00F814DD"/>
    <w:rPr>
      <w:sz w:val="16"/>
      <w:szCs w:val="16"/>
    </w:rPr>
  </w:style>
  <w:style w:type="paragraph" w:styleId="Tekstopmerking">
    <w:name w:val="annotation text"/>
    <w:basedOn w:val="Standaard"/>
    <w:link w:val="TekstopmerkingChar"/>
    <w:uiPriority w:val="99"/>
    <w:semiHidden/>
    <w:unhideWhenUsed/>
    <w:rsid w:val="00F814D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814DD"/>
    <w:rPr>
      <w:sz w:val="20"/>
      <w:szCs w:val="20"/>
    </w:rPr>
  </w:style>
  <w:style w:type="paragraph" w:styleId="Onderwerpvanopmerking">
    <w:name w:val="annotation subject"/>
    <w:basedOn w:val="Tekstopmerking"/>
    <w:next w:val="Tekstopmerking"/>
    <w:link w:val="OnderwerpvanopmerkingChar"/>
    <w:uiPriority w:val="99"/>
    <w:semiHidden/>
    <w:unhideWhenUsed/>
    <w:rsid w:val="00F814DD"/>
    <w:rPr>
      <w:b/>
      <w:bCs/>
    </w:rPr>
  </w:style>
  <w:style w:type="character" w:customStyle="1" w:styleId="OnderwerpvanopmerkingChar">
    <w:name w:val="Onderwerp van opmerking Char"/>
    <w:basedOn w:val="TekstopmerkingChar"/>
    <w:link w:val="Onderwerpvanopmerking"/>
    <w:uiPriority w:val="99"/>
    <w:semiHidden/>
    <w:rsid w:val="00F814DD"/>
    <w:rPr>
      <w:b/>
      <w:bCs/>
      <w:sz w:val="20"/>
      <w:szCs w:val="20"/>
    </w:rPr>
  </w:style>
  <w:style w:type="paragraph" w:styleId="Ballontekst">
    <w:name w:val="Balloon Text"/>
    <w:basedOn w:val="Standaard"/>
    <w:link w:val="BallontekstChar"/>
    <w:uiPriority w:val="99"/>
    <w:semiHidden/>
    <w:unhideWhenUsed/>
    <w:rsid w:val="00F814D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81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8E37C2-0F89-49AF-B85B-4E466216071D}">
  <ds:schemaRefs>
    <ds:schemaRef ds:uri="http://schemas.openxmlformats.org/package/2006/metadata/core-properties"/>
    <ds:schemaRef ds:uri="http://purl.org/dc/terms/"/>
    <ds:schemaRef ds:uri="http://schemas.microsoft.com/office/2006/documentManagement/types"/>
    <ds:schemaRef ds:uri="http://purl.org/dc/dcmitype/"/>
    <ds:schemaRef ds:uri="abd5de4e-6ecd-4522-a9f4-1c24c7648312"/>
    <ds:schemaRef ds:uri="http://purl.org/dc/elements/1.1/"/>
    <ds:schemaRef ds:uri="http://www.w3.org/XML/1998/namespace"/>
    <ds:schemaRef ds:uri="http://schemas.microsoft.com/office/2006/metadata/properties"/>
    <ds:schemaRef ds:uri="http://schemas.microsoft.com/office/infopath/2007/PartnerControls"/>
    <ds:schemaRef ds:uri="d8af5a5f-e2e6-468c-9f28-f81d99523fed"/>
  </ds:schemaRefs>
</ds:datastoreItem>
</file>

<file path=customXml/itemProps2.xml><?xml version="1.0" encoding="utf-8"?>
<ds:datastoreItem xmlns:ds="http://schemas.openxmlformats.org/officeDocument/2006/customXml" ds:itemID="{9FB45104-A41E-42DF-9D49-65B030764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747</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Bouwel Jana</cp:lastModifiedBy>
  <cp:revision>26</cp:revision>
  <dcterms:created xsi:type="dcterms:W3CDTF">2019-02-07T14:11:00Z</dcterms:created>
  <dcterms:modified xsi:type="dcterms:W3CDTF">2019-03-06T13:54:00Z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